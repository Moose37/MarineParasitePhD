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DCA92" w14:textId="34F48613" w:rsidR="00C07A48" w:rsidDel="0013262A" w:rsidRDefault="004341D4" w:rsidP="0013262A">
      <w:pPr>
        <w:spacing w:after="0" w:line="240" w:lineRule="auto"/>
        <w:rPr>
          <w:del w:id="0" w:author="Thomas Morris" w:date="2021-04-17T11:32:00Z"/>
          <w:color w:val="000000"/>
          <w:shd w:val="clear" w:color="auto" w:fill="auto"/>
        </w:rPr>
      </w:pPr>
      <w:r>
        <w:rPr>
          <w:rFonts w:ascii="Calibri" w:eastAsia="Calibri" w:hAnsi="Calibri" w:cs="Calibri"/>
          <w:sz w:val="20"/>
          <w:szCs w:val="20"/>
          <w:shd w:val="clear" w:color="auto" w:fill="auto"/>
        </w:rPr>
        <w:t>Table 1: Major groups of metazoan taxa and their habitat (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endoparasitic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 or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ectoparasitic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) and the number of parasitic species within these taxa present in online datasets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WoRMS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 and GBIF Taxonomy Backbone. (</w:t>
      </w:r>
      <w:proofErr w:type="gram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updated</w:t>
      </w:r>
      <w:proofErr w:type="gram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 and adapted from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Poulin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Morand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, 2004; Rohde, 2005;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Blaxter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auto"/>
        </w:rPr>
        <w:t>Koutsovoulos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auto"/>
        </w:rPr>
        <w:t>, 2014; Costello, 2016; Weinstein and Kuris, 2016).</w:t>
      </w:r>
    </w:p>
    <w:tbl>
      <w:tblPr>
        <w:tblStyle w:val="a0"/>
        <w:tblW w:w="9698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426"/>
        <w:gridCol w:w="426"/>
        <w:gridCol w:w="4336"/>
        <w:gridCol w:w="1254"/>
        <w:gridCol w:w="1256"/>
      </w:tblGrid>
      <w:tr w:rsidR="00C07A48" w14:paraId="748B04D6" w14:textId="77777777">
        <w:trPr>
          <w:trHeight w:val="282"/>
        </w:trPr>
        <w:tc>
          <w:tcPr>
            <w:tcW w:w="28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41857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16CBB3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</w:tc>
        <w:tc>
          <w:tcPr>
            <w:tcW w:w="251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9162E0" w14:textId="77777777" w:rsidR="00C07A48" w:rsidRDefault="009177D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Minimum Number of</w:t>
            </w:r>
          </w:p>
        </w:tc>
      </w:tr>
      <w:tr w:rsidR="00C07A48" w14:paraId="75932E97" w14:textId="77777777">
        <w:trPr>
          <w:trHeight w:val="565"/>
        </w:trPr>
        <w:tc>
          <w:tcPr>
            <w:tcW w:w="285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445814D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auto"/>
              </w:rPr>
              <w:t>Marine Parasitic Taxa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43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7E2EAE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19C89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Parasitic Habitat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6EE6A5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Parasitic Species</w:t>
            </w:r>
          </w:p>
        </w:tc>
        <w:bookmarkStart w:id="1" w:name="_GoBack"/>
        <w:bookmarkEnd w:id="1"/>
      </w:tr>
      <w:tr w:rsidR="00C07A48" w14:paraId="6E2DCB1A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6F515D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Arthropoda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913607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D26AD4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594160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46C0AAC3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D58C5E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   Class Arachnida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76EFF4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Ixodida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Mesostigmata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Sarcoptiformes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7"/>
                <w:szCs w:val="17"/>
              </w:rPr>
              <w:t>Trombidiformes</w:t>
            </w:r>
            <w:proofErr w:type="spellEnd"/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E03C94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80EAE9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1044</w:t>
            </w:r>
          </w:p>
        </w:tc>
      </w:tr>
      <w:tr w:rsidR="00C07A48" w14:paraId="3012127F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63C491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Hexanauplia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78E4B0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EA10FF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9AF768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7BEC0654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5C5114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SubClass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Copepoda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9F35EC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Monstrilloida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Siphonostomatoida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4676A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602EB0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2122</w:t>
            </w:r>
          </w:p>
        </w:tc>
      </w:tr>
      <w:tr w:rsidR="00C07A48" w14:paraId="7EAA0F59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BBB00A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SubClass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Thecostraca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5D3C49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Ascothoracida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Cirripedia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Rhizocephala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Thoracica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DE8F63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2FC51E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416</w:t>
            </w:r>
          </w:p>
        </w:tc>
      </w:tr>
      <w:tr w:rsidR="00C07A48" w14:paraId="463A7FA8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1BC87C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Ichthyostraca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E72055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Branchiura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Pentastomida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D003D7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ecto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/endo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303A54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255</w:t>
            </w:r>
          </w:p>
        </w:tc>
      </w:tr>
      <w:tr w:rsidR="00C07A48" w14:paraId="5FBA0E9E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403363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Insecta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03143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Phthiraptera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Siphonaptera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6E9814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CD0EB6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  <w:vertAlign w:val="superscript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307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  <w:vertAlign w:val="superscript"/>
              </w:rPr>
              <w:t>1</w:t>
            </w:r>
          </w:p>
        </w:tc>
      </w:tr>
      <w:tr w:rsidR="00C07A48" w14:paraId="242E9EF1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CFAD91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Malacostraca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42A2A3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6636EE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5641FF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296B32D8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944C15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        Order Amphipoda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794DF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Hyperiidea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Cyamidae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5727A6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98CFDD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317</w:t>
            </w:r>
          </w:p>
        </w:tc>
      </w:tr>
      <w:tr w:rsidR="00C07A48" w14:paraId="7A234CFD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8A4EFB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        Order Isopoda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04A3BD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Cymothooidea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Cryptoniscoidea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Bopyroidea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0A581C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E30AD5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2155</w:t>
            </w:r>
          </w:p>
        </w:tc>
      </w:tr>
      <w:tr w:rsidR="00C07A48" w14:paraId="54302A98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4D8E48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Mollusca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582A1D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5458BB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CA845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492F18A8" w14:textId="77777777">
        <w:trPr>
          <w:trHeight w:val="565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DEE6A7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Gastropoda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4381EA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Triviidae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Ovulidae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Eulimidae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Epitoniidae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Pyramidellidae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Architectonicidae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Cypraeidae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DBC166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/endo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76CA1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3641</w:t>
            </w:r>
          </w:p>
        </w:tc>
      </w:tr>
      <w:tr w:rsidR="00C07A48" w14:paraId="0CDF71D3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D1B967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Phylum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Acanthocephala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C26C20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ADAF2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E4F27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86</w:t>
            </w:r>
          </w:p>
        </w:tc>
      </w:tr>
      <w:tr w:rsidR="00C07A48" w14:paraId="45D6033F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1E596E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Annelida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9D07D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Hirudinea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A02B3F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A7CFA7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198</w:t>
            </w:r>
          </w:p>
        </w:tc>
      </w:tr>
      <w:tr w:rsidR="00C07A48" w14:paraId="5387AE6C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476FF6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Nematoda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9F15AB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Chromadoria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Rhabditida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Monhysterida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),  </w:t>
            </w:r>
          </w:p>
          <w:p w14:paraId="530F3123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Enoplea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Dioctophymatida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7"/>
                <w:szCs w:val="17"/>
                <w:shd w:val="clear" w:color="auto" w:fill="auto"/>
              </w:rPr>
              <w:t>Enoplida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7"/>
                <w:szCs w:val="17"/>
                <w:shd w:val="clear" w:color="auto" w:fill="auto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Trichinellida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CFAC3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CC5A9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4142</w:t>
            </w:r>
          </w:p>
        </w:tc>
      </w:tr>
      <w:tr w:rsidR="00C07A48" w14:paraId="3E39FD4B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3B50C2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Platyhelminthes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5EF0D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00B7FC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9F3ED2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07D4A065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B6FB97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SubPhylum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Neodermata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DEA56C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7D0AB5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109FF0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</w:tr>
      <w:tr w:rsidR="00C07A48" w14:paraId="4AFBBB58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19ECE1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Cestoda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A13155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EE4933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7AE04C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1904</w:t>
            </w:r>
          </w:p>
        </w:tc>
      </w:tr>
      <w:tr w:rsidR="00C07A48" w14:paraId="2BBB22E1" w14:textId="77777777">
        <w:trPr>
          <w:trHeight w:val="282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4F0300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Monogenea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32DD49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5FFB89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416B39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3644</w:t>
            </w:r>
          </w:p>
        </w:tc>
      </w:tr>
      <w:tr w:rsidR="00C07A48" w14:paraId="06525A69" w14:textId="77777777">
        <w:trPr>
          <w:trHeight w:val="275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35DBEB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    Class Trematoda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429978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0654EE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F4FB1D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5996</w:t>
            </w:r>
          </w:p>
        </w:tc>
      </w:tr>
      <w:tr w:rsidR="00C07A48" w14:paraId="793C4C94" w14:textId="77777777">
        <w:trPr>
          <w:trHeight w:val="287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631D94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Chordata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72696C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Echeliophis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Petromyzontiformes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Simenchelys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42FF9E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ecto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/endo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5530C1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46</w:t>
            </w:r>
          </w:p>
        </w:tc>
      </w:tr>
      <w:tr w:rsidR="00C07A48" w14:paraId="5A3405A4" w14:textId="77777777">
        <w:trPr>
          <w:trHeight w:val="562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52BC42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Tardigrada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0CF86F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Tetrakentron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synaptae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Pleocola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limnoriae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Echiniscoides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  <w:t>hoepneri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3869B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6F9857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3</w:t>
            </w:r>
          </w:p>
        </w:tc>
      </w:tr>
      <w:tr w:rsidR="00C07A48" w14:paraId="7101E7A3" w14:textId="77777777">
        <w:trPr>
          <w:trHeight w:val="287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C93BB9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Phylum Cnidaria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04E532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Myxozoa</w:t>
            </w: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9A9D3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54C478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655</w:t>
            </w:r>
          </w:p>
        </w:tc>
      </w:tr>
      <w:tr w:rsidR="00C07A48" w14:paraId="79091E70" w14:textId="77777777">
        <w:trPr>
          <w:trHeight w:val="275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205352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Phylum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Dicymida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295B6B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A4B744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1789AA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122</w:t>
            </w:r>
          </w:p>
        </w:tc>
      </w:tr>
      <w:tr w:rsidR="00C07A48" w14:paraId="2744E33E" w14:textId="77777777">
        <w:trPr>
          <w:trHeight w:val="287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1AD2A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 xml:space="preserve">Phylum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Orthonectida</w:t>
            </w:r>
            <w:proofErr w:type="spellEnd"/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BD157A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EDAE7B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endo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4B7142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26</w:t>
            </w:r>
          </w:p>
        </w:tc>
      </w:tr>
      <w:tr w:rsidR="00C07A48" w14:paraId="5A4467FE" w14:textId="77777777">
        <w:trPr>
          <w:trHeight w:val="275"/>
        </w:trPr>
        <w:tc>
          <w:tcPr>
            <w:tcW w:w="24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CE9B71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7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2DF054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i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699BCA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8A3C9F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  <w:tr w:rsidR="00C07A48" w14:paraId="75BC7BD7" w14:textId="77777777">
        <w:trPr>
          <w:trHeight w:val="287"/>
        </w:trPr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567004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shd w:val="clear" w:color="auto" w:fill="auto"/>
              </w:rPr>
              <w:t>TOTAL</w:t>
            </w:r>
          </w:p>
        </w:tc>
        <w:tc>
          <w:tcPr>
            <w:tcW w:w="47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13FCC7" w14:textId="77777777" w:rsidR="00C07A48" w:rsidRDefault="00C07A48">
            <w:pPr>
              <w:spacing w:after="0" w:line="276" w:lineRule="auto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D54864" w14:textId="77777777" w:rsidR="00C07A48" w:rsidRDefault="00C07A48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705F6" w14:textId="77777777" w:rsidR="00C07A48" w:rsidRDefault="009177DE">
            <w:pPr>
              <w:spacing w:after="0" w:line="276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uto"/>
              </w:rPr>
              <w:t>27 699</w:t>
            </w:r>
          </w:p>
        </w:tc>
      </w:tr>
      <w:tr w:rsidR="00C07A48" w14:paraId="0C935F9B" w14:textId="77777777">
        <w:trPr>
          <w:trHeight w:val="275"/>
        </w:trPr>
        <w:tc>
          <w:tcPr>
            <w:tcW w:w="9698" w:type="dxa"/>
            <w:gridSpan w:val="5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E7E043" w14:textId="77777777" w:rsidR="00C07A48" w:rsidRDefault="009177DE">
            <w:pPr>
              <w:spacing w:after="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  <w:vertAlign w:val="superscript"/>
              </w:rPr>
              <w:t xml:space="preserve">1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auto"/>
              </w:rPr>
              <w:t>lice parasitizing marine birds</w:t>
            </w:r>
          </w:p>
        </w:tc>
      </w:tr>
    </w:tbl>
    <w:p w14:paraId="0CC77B0E" w14:textId="77777777" w:rsidR="00C07A48" w:rsidRDefault="00C07A48"/>
    <w:p w14:paraId="5BC86EF9" w14:textId="77777777" w:rsidR="00C07A48" w:rsidRDefault="00C07A48"/>
    <w:p w14:paraId="33562AB6" w14:textId="77777777" w:rsidR="00C07A48" w:rsidRDefault="00C07A48"/>
    <w:p w14:paraId="0BB1634F" w14:textId="77777777" w:rsidR="00C07A48" w:rsidRDefault="009177DE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3E196F7C" wp14:editId="5D68FFE8">
            <wp:extent cx="4572000" cy="432435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3B8359" w14:textId="2B912F9B" w:rsidR="00C07A48" w:rsidRDefault="009177DE">
      <w:pPr>
        <w:rPr>
          <w:shd w:val="clear" w:color="auto" w:fill="auto"/>
        </w:rPr>
      </w:pPr>
      <w:commentRangeStart w:id="2"/>
      <w:r>
        <w:t>Figure 1</w:t>
      </w:r>
      <w:commentRangeEnd w:id="2"/>
      <w:r w:rsidR="001C4324">
        <w:rPr>
          <w:rStyle w:val="CommentReference"/>
        </w:rPr>
        <w:commentReference w:id="2"/>
      </w:r>
      <w:r>
        <w:t xml:space="preserve">: </w:t>
      </w:r>
      <w:r>
        <w:rPr>
          <w:shd w:val="clear" w:color="auto" w:fill="auto"/>
        </w:rPr>
        <w:t xml:space="preserve">Major groups of marine metazoan taxa and the percentage of parasitic species within these taxa present in online dataset </w:t>
      </w:r>
      <w:proofErr w:type="spellStart"/>
      <w:r>
        <w:rPr>
          <w:shd w:val="clear" w:color="auto" w:fill="auto"/>
        </w:rPr>
        <w:t>WoRMS</w:t>
      </w:r>
      <w:proofErr w:type="spellEnd"/>
      <w:r>
        <w:rPr>
          <w:shd w:val="clear" w:color="auto" w:fill="auto"/>
        </w:rPr>
        <w:t xml:space="preserve">. (updated and adapted from </w:t>
      </w:r>
      <w:proofErr w:type="spellStart"/>
      <w:r>
        <w:rPr>
          <w:shd w:val="clear" w:color="auto" w:fill="auto"/>
        </w:rPr>
        <w:t>Poulin</w:t>
      </w:r>
      <w:proofErr w:type="spellEnd"/>
      <w:r>
        <w:rPr>
          <w:shd w:val="clear" w:color="auto" w:fill="auto"/>
        </w:rPr>
        <w:t xml:space="preserve"> and </w:t>
      </w:r>
      <w:proofErr w:type="spellStart"/>
      <w:r>
        <w:rPr>
          <w:shd w:val="clear" w:color="auto" w:fill="auto"/>
        </w:rPr>
        <w:t>Morand</w:t>
      </w:r>
      <w:proofErr w:type="spellEnd"/>
      <w:r>
        <w:rPr>
          <w:shd w:val="clear" w:color="auto" w:fill="auto"/>
        </w:rPr>
        <w:t xml:space="preserve">, 2004; Rohde, 2005; </w:t>
      </w:r>
      <w:proofErr w:type="spellStart"/>
      <w:r>
        <w:rPr>
          <w:shd w:val="clear" w:color="auto" w:fill="auto"/>
        </w:rPr>
        <w:t>Blaxter</w:t>
      </w:r>
      <w:proofErr w:type="spellEnd"/>
      <w:r>
        <w:rPr>
          <w:shd w:val="clear" w:color="auto" w:fill="auto"/>
        </w:rPr>
        <w:t xml:space="preserve"> and </w:t>
      </w:r>
      <w:proofErr w:type="spellStart"/>
      <w:r>
        <w:rPr>
          <w:shd w:val="clear" w:color="auto" w:fill="auto"/>
        </w:rPr>
        <w:t>Koutsovoulos</w:t>
      </w:r>
      <w:proofErr w:type="spellEnd"/>
      <w:r>
        <w:rPr>
          <w:shd w:val="clear" w:color="auto" w:fill="auto"/>
        </w:rPr>
        <w:t>, 2014; Costello, 2016; Weinstein and Kuris, 2016).</w:t>
      </w:r>
    </w:p>
    <w:p w14:paraId="192AC946" w14:textId="77777777" w:rsidR="00C07A48" w:rsidRDefault="00C07A48"/>
    <w:p w14:paraId="32FDFF5C" w14:textId="3AD4F362" w:rsidR="00C07A48" w:rsidRDefault="00C427FB">
      <w:r>
        <w:rPr>
          <w:noProof/>
          <w:lang w:eastAsia="en-NZ"/>
        </w:rPr>
        <w:lastRenderedPageBreak/>
        <w:drawing>
          <wp:inline distT="0" distB="0" distL="0" distR="0" wp14:anchorId="3E745DB1" wp14:editId="2D55CF54">
            <wp:extent cx="5935980" cy="7056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7DE">
        <w:t xml:space="preserve">Figure 2: </w:t>
      </w:r>
      <w:r w:rsidR="00791216">
        <w:t xml:space="preserve">The </w:t>
      </w:r>
      <w:r w:rsidR="009177DE">
        <w:t xml:space="preserve">(a) </w:t>
      </w:r>
      <w:r w:rsidR="00791216">
        <w:rPr>
          <w:rStyle w:val="CommentReference"/>
        </w:rPr>
        <w:commentReference w:id="3"/>
      </w:r>
      <w:r w:rsidR="009177DE">
        <w:t>number of species descriptions</w:t>
      </w:r>
      <w:r w:rsidR="00791216">
        <w:t xml:space="preserve"> per year,</w:t>
      </w:r>
      <w:r w:rsidR="009177DE">
        <w:t xml:space="preserve"> (b) number of first authors per species description </w:t>
      </w:r>
      <w:r w:rsidR="00791216">
        <w:t xml:space="preserve">per year, and </w:t>
      </w:r>
      <w:r w:rsidR="009177DE">
        <w:t xml:space="preserve">(c) </w:t>
      </w:r>
      <w:r w:rsidR="00791216">
        <w:t>t</w:t>
      </w:r>
      <w:r w:rsidR="009177DE">
        <w:t xml:space="preserve">otal number of species descriptions divided by total number of first authors per description for parasites </w:t>
      </w:r>
      <w:commentRangeStart w:id="4"/>
      <w:commentRangeStart w:id="5"/>
      <w:r w:rsidR="009177DE">
        <w:t>(solid line, circles, right axis</w:t>
      </w:r>
      <w:r>
        <w:t>, black</w:t>
      </w:r>
      <w:r w:rsidR="009177DE">
        <w:t>) and non-parasites (dashed line, triangles, left axis</w:t>
      </w:r>
      <w:commentRangeEnd w:id="4"/>
      <w:r w:rsidR="001C4324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t>, red</w:t>
      </w:r>
      <w:r w:rsidR="009177DE">
        <w:t>), per year. Lines indicate ARIMA models</w:t>
      </w:r>
      <w:r w:rsidR="00791216">
        <w:t>.</w:t>
      </w:r>
    </w:p>
    <w:p w14:paraId="553A4523" w14:textId="0B07A7DA" w:rsidR="00C07A48" w:rsidRDefault="00C427FB">
      <w:r>
        <w:rPr>
          <w:noProof/>
          <w:lang w:eastAsia="en-NZ"/>
        </w:rPr>
        <w:lastRenderedPageBreak/>
        <w:drawing>
          <wp:inline distT="0" distB="0" distL="0" distR="0" wp14:anchorId="21322A01" wp14:editId="2131B55E">
            <wp:extent cx="5935980" cy="5935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2BF4" w14:textId="6A952740" w:rsidR="00C07A48" w:rsidRDefault="009177DE">
      <w:r>
        <w:t xml:space="preserve">Figure 3: Cumulative descriptions (left column) and first authors (right column) of marine parasite species by taxonomic groups (top row) and habitat (bottom row). </w:t>
      </w:r>
      <w:r w:rsidR="006F7238">
        <w:t>L</w:t>
      </w:r>
      <w:r>
        <w:t xml:space="preserve">ines are 5 year moving averages. </w:t>
      </w:r>
    </w:p>
    <w:p w14:paraId="0B51FA1F" w14:textId="7936452E" w:rsidR="00C07A48" w:rsidRDefault="00E87E66">
      <w:pPr>
        <w:spacing w:line="276" w:lineRule="auto"/>
      </w:pPr>
      <w:r>
        <w:rPr>
          <w:noProof/>
          <w:lang w:eastAsia="en-NZ"/>
        </w:rPr>
        <w:lastRenderedPageBreak/>
        <w:drawing>
          <wp:inline distT="0" distB="0" distL="0" distR="0" wp14:anchorId="5295037F" wp14:editId="3C9347CD">
            <wp:extent cx="5935980" cy="5935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3FDE" w14:textId="2BC2728C" w:rsidR="00C07A48" w:rsidRDefault="009177DE">
      <w:r>
        <w:t xml:space="preserve">Figure 4: Relationship of the number of marine parasites to non-parasitic marine species described per year as a Generalized Additive Model (solid line). REML = 967.16, Deviance explained = 70 %, Adjusted r^2 = 0.695 with shaded 95% confidence interval. </w:t>
      </w:r>
    </w:p>
    <w:p w14:paraId="75A001DC" w14:textId="5BA10FB9" w:rsidR="00C07A48" w:rsidRDefault="00E87E66">
      <w:r>
        <w:rPr>
          <w:noProof/>
          <w:lang w:eastAsia="en-NZ"/>
        </w:rPr>
        <w:lastRenderedPageBreak/>
        <w:drawing>
          <wp:inline distT="0" distB="0" distL="0" distR="0" wp14:anchorId="53837B7F" wp14:editId="0A7C3F9D">
            <wp:extent cx="5935980" cy="4457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4970" w14:textId="6EE56291" w:rsidR="00C07A48" w:rsidRDefault="009177DE">
      <w:r>
        <w:t>Figure 5: Relationship of marine parasites to non-parasitic marine species across half century time periods from 1756 to 2020. Shaded grey areas are 95% confidence intervals. REML = 876.02, Deviance explained = 88.9%, Adjusted r^2 = 0.884.</w:t>
      </w:r>
    </w:p>
    <w:p w14:paraId="0632128D" w14:textId="77777777" w:rsidR="00C07A48" w:rsidRDefault="00C07A48"/>
    <w:p w14:paraId="49FE5BED" w14:textId="77777777" w:rsidR="00C07A48" w:rsidRDefault="00C07A48"/>
    <w:sectPr w:rsidR="00C07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rk John Costello" w:date="2021-04-12T14:29:00Z" w:initials="MJC">
    <w:p w14:paraId="51501F82" w14:textId="77777777" w:rsidR="001C4324" w:rsidRDefault="001C4324">
      <w:pPr>
        <w:pStyle w:val="CommentText"/>
      </w:pPr>
      <w:r>
        <w:rPr>
          <w:rStyle w:val="CommentReference"/>
        </w:rPr>
        <w:annotationRef/>
      </w:r>
      <w:r>
        <w:t>Not cited in MS and as duplicates Table 1 which is far easier to read it is not needed</w:t>
      </w:r>
    </w:p>
    <w:p w14:paraId="2C92212B" w14:textId="0A49EE85" w:rsidR="00791216" w:rsidRDefault="00791216">
      <w:pPr>
        <w:pStyle w:val="CommentText"/>
      </w:pPr>
    </w:p>
  </w:comment>
  <w:comment w:id="3" w:author="Mark John Costello" w:date="2021-04-12T14:32:00Z" w:initials="MJC">
    <w:p w14:paraId="0E207DCD" w14:textId="374C6564" w:rsidR="00791216" w:rsidRDefault="00791216">
      <w:pPr>
        <w:pStyle w:val="CommentText"/>
      </w:pPr>
      <w:r>
        <w:rPr>
          <w:rStyle w:val="CommentReference"/>
        </w:rPr>
        <w:annotationRef/>
      </w:r>
      <w:r>
        <w:t>Total suggest cumulative but it is only pa</w:t>
      </w:r>
    </w:p>
  </w:comment>
  <w:comment w:id="4" w:author="Mark John Costello" w:date="2021-04-12T14:26:00Z" w:initials="MJC">
    <w:p w14:paraId="3FEB9F24" w14:textId="4FA1E647" w:rsidR="001C4324" w:rsidRDefault="001C4324">
      <w:pPr>
        <w:pStyle w:val="CommentText"/>
      </w:pPr>
      <w:r>
        <w:rPr>
          <w:rStyle w:val="CommentReference"/>
        </w:rPr>
        <w:annotationRef/>
      </w:r>
      <w:r>
        <w:t xml:space="preserve">I cannot see difference symbols and dashed line is near invisible. Text could also be several times larger. Remember this will be reduced in size in journal. </w:t>
      </w:r>
    </w:p>
    <w:p w14:paraId="110C196C" w14:textId="77777777" w:rsidR="001C4324" w:rsidRDefault="001C4324">
      <w:pPr>
        <w:pStyle w:val="CommentText"/>
      </w:pPr>
    </w:p>
    <w:p w14:paraId="40952F7A" w14:textId="2B826354" w:rsidR="001C4324" w:rsidRDefault="001C4324">
      <w:pPr>
        <w:pStyle w:val="CommentText"/>
      </w:pPr>
      <w:r>
        <w:t xml:space="preserve">Suggest hollow black circles and </w:t>
      </w:r>
      <w:r w:rsidR="00791216">
        <w:t>red hollow triangles may be clearer, then solid black line and red dotted line. See what contrasts best.</w:t>
      </w:r>
    </w:p>
  </w:comment>
  <w:comment w:id="5" w:author="Thomas Morris" w:date="2021-04-17T12:38:00Z" w:initials="TM">
    <w:p w14:paraId="4161EF45" w14:textId="2D8F1E04" w:rsidR="00C427FB" w:rsidRDefault="00C427FB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92212B" w15:done="0"/>
  <w15:commentEx w15:paraId="0E207DCD" w15:done="0"/>
  <w15:commentEx w15:paraId="40952F7A" w15:done="0"/>
  <w15:commentEx w15:paraId="4161EF45" w15:paraIdParent="40952F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D7C7" w16cex:dateUtc="2021-04-12T12:29:00Z"/>
  <w16cex:commentExtensible w16cex:durableId="241ED886" w16cex:dateUtc="2021-04-12T12:32:00Z"/>
  <w16cex:commentExtensible w16cex:durableId="241ED72C" w16cex:dateUtc="2021-04-12T12:26:00Z"/>
  <w16cex:commentExtensible w16cex:durableId="24255561" w16cex:dateUtc="2021-04-17T0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92212B" w16cid:durableId="241ED7C7"/>
  <w16cid:commentId w16cid:paraId="0E207DCD" w16cid:durableId="241ED886"/>
  <w16cid:commentId w16cid:paraId="40952F7A" w16cid:durableId="241ED72C"/>
  <w16cid:commentId w16cid:paraId="4161EF45" w16cid:durableId="242555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Morris">
    <w15:presenceInfo w15:providerId="Windows Live" w15:userId="7fede2eadbb0c29f"/>
  </w15:person>
  <w15:person w15:author="Mark John Costello">
    <w15:presenceInfo w15:providerId="AD" w15:userId="S::mark.j.costello@nord.no::364eda72-0091-4cc7-b17c-e846adc7f6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48"/>
    <w:rsid w:val="0013262A"/>
    <w:rsid w:val="001C4324"/>
    <w:rsid w:val="004341D4"/>
    <w:rsid w:val="006F7238"/>
    <w:rsid w:val="00740473"/>
    <w:rsid w:val="00791216"/>
    <w:rsid w:val="009177DE"/>
    <w:rsid w:val="00C07A48"/>
    <w:rsid w:val="00C427FB"/>
    <w:rsid w:val="00E870B1"/>
    <w:rsid w:val="00E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CDC"/>
  <w15:docId w15:val="{38CAA926-2DB9-4B13-B2F3-75E46A9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highlight w:val="white"/>
        <w:lang w:val="en-NZ" w:eastAsia="en-GB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134"/>
    <w:rPr>
      <w:shd w:val="clear" w:color="auto" w:fill="FFFFFF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55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5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5E9C"/>
    <w:rPr>
      <w:rFonts w:ascii="Arial" w:hAnsi="Arial" w:cs="Arial"/>
      <w:sz w:val="20"/>
      <w:szCs w:val="20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0E"/>
    <w:rPr>
      <w:rFonts w:ascii="Segoe UI" w:hAnsi="Segoe UI" w:cs="Segoe UI"/>
      <w:sz w:val="18"/>
      <w:szCs w:val="18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50E"/>
    <w:rPr>
      <w:rFonts w:ascii="Arial" w:hAnsi="Arial" w:cs="Arial"/>
      <w:b/>
      <w:bCs/>
      <w:sz w:val="20"/>
      <w:szCs w:val="20"/>
      <w:lang w:val="en-N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oseface\Google%20Drive\University\PhD%20NZ\Data_and_code\doughnuts%20Chapt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0"/>
        <c:ser>
          <c:idx val="0"/>
          <c:order val="0"/>
          <c:spPr>
            <a:solidFill>
              <a:schemeClr val="accent1"/>
            </a:solidFill>
            <a:ln w="19050">
              <a:noFill/>
            </a:ln>
            <a:effectLst/>
          </c:spPr>
          <c:explosion val="10"/>
          <c:dPt>
            <c:idx val="0"/>
            <c:bubble3D val="0"/>
            <c:spPr>
              <a:solidFill>
                <a:schemeClr val="accent4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261-4CFF-BF3D-A2CE577AB66B}"/>
              </c:ext>
            </c:extLst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261-4CFF-BF3D-A2CE577AB66B}"/>
              </c:ext>
            </c:extLst>
          </c:dPt>
          <c:dPt>
            <c:idx val="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261-4CFF-BF3D-A2CE577AB66B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261-4CFF-BF3D-A2CE577AB66B}"/>
              </c:ext>
            </c:extLst>
          </c:dPt>
          <c:dPt>
            <c:idx val="5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261-4CFF-BF3D-A2CE577AB66B}"/>
              </c:ext>
            </c:extLst>
          </c:dPt>
          <c:dPt>
            <c:idx val="6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261-4CFF-BF3D-A2CE577AB66B}"/>
              </c:ext>
            </c:extLst>
          </c:dPt>
          <c:dPt>
            <c:idx val="7"/>
            <c:bubble3D val="0"/>
            <c:spPr>
              <a:solidFill>
                <a:schemeClr val="accent4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261-4CFF-BF3D-A2CE577AB66B}"/>
              </c:ext>
            </c:extLst>
          </c:dPt>
          <c:dPt>
            <c:idx val="8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261-4CFF-BF3D-A2CE577AB66B}"/>
              </c:ext>
            </c:extLst>
          </c:dPt>
          <c:dPt>
            <c:idx val="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7261-4CFF-BF3D-A2CE577AB66B}"/>
              </c:ext>
            </c:extLst>
          </c:dPt>
          <c:dPt>
            <c:idx val="1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7261-4CFF-BF3D-A2CE577AB66B}"/>
              </c:ext>
            </c:extLst>
          </c:dPt>
          <c:dPt>
            <c:idx val="1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7261-4CFF-BF3D-A2CE577AB66B}"/>
              </c:ext>
            </c:extLst>
          </c:dPt>
          <c:dPt>
            <c:idx val="12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7261-4CFF-BF3D-A2CE577AB66B}"/>
              </c:ext>
            </c:extLst>
          </c:dPt>
          <c:dLbls>
            <c:dLbl>
              <c:idx val="0"/>
              <c:layout>
                <c:manualLayout>
                  <c:x val="0.21249999999999997"/>
                  <c:y val="-0.1424875414802224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32222222222222"/>
                      <c:h val="0.1217621145374449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261-4CFF-BF3D-A2CE577AB66B}"/>
                </c:ext>
              </c:extLst>
            </c:dLbl>
            <c:dLbl>
              <c:idx val="1"/>
              <c:layout>
                <c:manualLayout>
                  <c:x val="0.17777777777777756"/>
                  <c:y val="-8.344514204446910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261-4CFF-BF3D-A2CE577AB66B}"/>
                </c:ext>
              </c:extLst>
            </c:dLbl>
            <c:dLbl>
              <c:idx val="2"/>
              <c:layout>
                <c:manualLayout>
                  <c:x val="0"/>
                  <c:y val="3.066544004906470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7261-4CFF-BF3D-A2CE577AB66B}"/>
                </c:ext>
              </c:extLst>
            </c:dLbl>
            <c:dLbl>
              <c:idx val="3"/>
              <c:layout>
                <c:manualLayout>
                  <c:x val="0.20333136482939623"/>
                  <c:y val="-2.401355116953993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261-4CFF-BF3D-A2CE577AB66B}"/>
                </c:ext>
              </c:extLst>
            </c:dLbl>
            <c:dLbl>
              <c:idx val="4"/>
              <c:layout>
                <c:manualLayout>
                  <c:x val="0.21727537182852144"/>
                  <c:y val="3.157330003353105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261-4CFF-BF3D-A2CE577AB66B}"/>
                </c:ext>
              </c:extLst>
            </c:dLbl>
            <c:dLbl>
              <c:idx val="5"/>
              <c:layout>
                <c:manualLayout>
                  <c:x val="0.23825240594925645"/>
                  <c:y val="8.128643611178547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261-4CFF-BF3D-A2CE577AB66B}"/>
                </c:ext>
              </c:extLst>
            </c:dLbl>
            <c:dLbl>
              <c:idx val="6"/>
              <c:layout>
                <c:manualLayout>
                  <c:x val="0.19722222222222213"/>
                  <c:y val="0.141968850809948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261-4CFF-BF3D-A2CE577AB66B}"/>
                </c:ext>
              </c:extLst>
            </c:dLbl>
            <c:dLbl>
              <c:idx val="7"/>
              <c:layout>
                <c:manualLayout>
                  <c:x val="4.1666666666666567E-2"/>
                  <c:y val="0.1594602657046722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261-4CFF-BF3D-A2CE577AB66B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2E247050-267B-4414-9EC1-32FD157F9CE3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02AFDCDE-286C-4853-A486-A7310178935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7261-4CFF-BF3D-A2CE577AB6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Sheet1!$L$5:$L$17</c:f>
              <c:strCache>
                <c:ptCount val="13"/>
                <c:pt idx="0">
                  <c:v>Acanthocephala</c:v>
                </c:pt>
                <c:pt idx="1">
                  <c:v>Annelida</c:v>
                </c:pt>
                <c:pt idx="2">
                  <c:v>Arthropoda</c:v>
                </c:pt>
                <c:pt idx="3">
                  <c:v>Chordata</c:v>
                </c:pt>
                <c:pt idx="4">
                  <c:v>Cnidaria</c:v>
                </c:pt>
                <c:pt idx="5">
                  <c:v>Dicymida</c:v>
                </c:pt>
                <c:pt idx="6">
                  <c:v>Orthonectida</c:v>
                </c:pt>
                <c:pt idx="7">
                  <c:v>Tardigrada</c:v>
                </c:pt>
                <c:pt idx="8">
                  <c:v>Mollusca</c:v>
                </c:pt>
                <c:pt idx="9">
                  <c:v>Nematoda</c:v>
                </c:pt>
                <c:pt idx="10">
                  <c:v>Cestoda</c:v>
                </c:pt>
                <c:pt idx="11">
                  <c:v>Monogenea</c:v>
                </c:pt>
                <c:pt idx="12">
                  <c:v>Trematoda</c:v>
                </c:pt>
              </c:strCache>
            </c:strRef>
          </c:cat>
          <c:val>
            <c:numRef>
              <c:f>Sheet1!$M$5:$M$17</c:f>
              <c:numCache>
                <c:formatCode>General</c:formatCode>
                <c:ptCount val="13"/>
                <c:pt idx="0">
                  <c:v>686</c:v>
                </c:pt>
                <c:pt idx="1">
                  <c:v>198</c:v>
                </c:pt>
                <c:pt idx="2">
                  <c:v>6616</c:v>
                </c:pt>
                <c:pt idx="3">
                  <c:v>46</c:v>
                </c:pt>
                <c:pt idx="4">
                  <c:v>655</c:v>
                </c:pt>
                <c:pt idx="5">
                  <c:v>122</c:v>
                </c:pt>
                <c:pt idx="6">
                  <c:v>26</c:v>
                </c:pt>
                <c:pt idx="7">
                  <c:v>3</c:v>
                </c:pt>
                <c:pt idx="8">
                  <c:v>3641</c:v>
                </c:pt>
                <c:pt idx="9">
                  <c:v>4142</c:v>
                </c:pt>
                <c:pt idx="10">
                  <c:v>1904</c:v>
                </c:pt>
                <c:pt idx="11">
                  <c:v>3644</c:v>
                </c:pt>
                <c:pt idx="12">
                  <c:v>5996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261-4CFF-BF3D-A2CE577AB6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28"/>
        <c:holeSize val="49"/>
      </c:doughnut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eRR6zDmnmyyFZf/LUFPGq/zyw==">AMUW2mXtkW6lTu0f9FP98SiWiVXMXqjfHRlCmLoI3U2OuyVm7WiX9CaqfpfZH1vRdTSA2qVmTJRR2g7YoUVlg+gUPR5Ake+31TYRnbUFKhKYu/RjSIOenNQ=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Morris</dc:creator>
  <cp:lastModifiedBy>Thomas Morris</cp:lastModifiedBy>
  <cp:revision>3</cp:revision>
  <dcterms:created xsi:type="dcterms:W3CDTF">2021-04-17T01:05:00Z</dcterms:created>
  <dcterms:modified xsi:type="dcterms:W3CDTF">2021-04-19T05:28:00Z</dcterms:modified>
</cp:coreProperties>
</file>